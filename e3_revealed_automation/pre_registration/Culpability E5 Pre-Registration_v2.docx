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D232" w14:textId="0FA63A8A" w:rsidR="009A371B" w:rsidRPr="009A371B" w:rsidRDefault="009A371B" w:rsidP="009A371B">
      <w:pPr>
        <w:rPr>
          <w:rFonts w:ascii="Times New Roman" w:eastAsia="Times New Roman" w:hAnsi="Times New Roman" w:cs="Times New Roman"/>
        </w:rPr>
      </w:pP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Containers/UBF8T346G9.ms/WebArchiveCopyPasteTempFiles/com.microsoft.Word/page1image5593392"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0D9A15C2" wp14:editId="0EF2B213">
            <wp:extent cx="2226310" cy="566420"/>
            <wp:effectExtent l="0" t="0" r="0" b="0"/>
            <wp:docPr id="3" name="Picture 3" descr="page1image559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59339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6310" cy="566420"/>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Containers/UBF8T346G9.ms/WebArchiveCopyPasteTempFiles/com.microsoft.Word/page1image5602128"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6B415D95" wp14:editId="70531B6E">
            <wp:extent cx="566420" cy="497205"/>
            <wp:effectExtent l="0" t="0" r="5080" b="0"/>
            <wp:docPr id="2" name="Picture 2" descr="page1image560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6021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420" cy="497205"/>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r w:rsidRPr="009A371B">
        <w:rPr>
          <w:rFonts w:ascii="Times New Roman" w:eastAsia="Times New Roman" w:hAnsi="Times New Roman" w:cs="Times New Roman"/>
        </w:rPr>
        <w:fldChar w:fldCharType="begin"/>
      </w:r>
      <w:r w:rsidRPr="009A371B">
        <w:rPr>
          <w:rFonts w:ascii="Times New Roman" w:eastAsia="Times New Roman" w:hAnsi="Times New Roman" w:cs="Times New Roman"/>
        </w:rPr>
        <w:instrText xml:space="preserve"> INCLUDEPICTURE "/Users/stagarwal/Library/Group Containers/UBF8T346G9.ms/WebArchiveCopyPasteTempFiles/com.microsoft.Word/page1image5602752" \* MERGEFORMATINET </w:instrText>
      </w:r>
      <w:r w:rsidRPr="009A371B">
        <w:rPr>
          <w:rFonts w:ascii="Times New Roman" w:eastAsia="Times New Roman" w:hAnsi="Times New Roman" w:cs="Times New Roman"/>
        </w:rPr>
        <w:fldChar w:fldCharType="separate"/>
      </w:r>
      <w:r w:rsidRPr="002939ED">
        <w:rPr>
          <w:rFonts w:ascii="Times New Roman" w:eastAsia="Times New Roman" w:hAnsi="Times New Roman" w:cs="Times New Roman"/>
          <w:noProof/>
        </w:rPr>
        <w:drawing>
          <wp:inline distT="0" distB="0" distL="0" distR="0" wp14:anchorId="45B0207A" wp14:editId="117F35FE">
            <wp:extent cx="1331595" cy="497205"/>
            <wp:effectExtent l="0" t="0" r="1905" b="0"/>
            <wp:docPr id="1" name="Picture 1" descr="page1image56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6027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1595" cy="497205"/>
                    </a:xfrm>
                    <a:prstGeom prst="rect">
                      <a:avLst/>
                    </a:prstGeom>
                    <a:noFill/>
                    <a:ln>
                      <a:noFill/>
                    </a:ln>
                  </pic:spPr>
                </pic:pic>
              </a:graphicData>
            </a:graphic>
          </wp:inline>
        </w:drawing>
      </w:r>
      <w:r w:rsidRPr="009A371B">
        <w:rPr>
          <w:rFonts w:ascii="Times New Roman" w:eastAsia="Times New Roman" w:hAnsi="Times New Roman" w:cs="Times New Roman"/>
        </w:rPr>
        <w:fldChar w:fldCharType="end"/>
      </w:r>
    </w:p>
    <w:p w14:paraId="35BE94E4"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Author(s) </w:t>
      </w:r>
    </w:p>
    <w:p w14:paraId="6B62C8AA"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Public: </w:t>
      </w:r>
    </w:p>
    <w:p w14:paraId="630B580D" w14:textId="77777777" w:rsidR="00253120"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MM/DD/YYYY HH:MM (PT) </w:t>
      </w:r>
    </w:p>
    <w:p w14:paraId="04D77EAF" w14:textId="0033ECAD" w:rsidR="009A371B" w:rsidRDefault="009A371B" w:rsidP="009A371B">
      <w:pPr>
        <w:spacing w:before="100" w:beforeAutospacing="1" w:after="100" w:afterAutospacing="1"/>
        <w:rPr>
          <w:ins w:id="0" w:author="De Freitas, Julian" w:date="2023-03-20T15:47:00Z"/>
          <w:rFonts w:ascii="Times New Roman" w:eastAsia="Times New Roman" w:hAnsi="Times New Roman" w:cs="Times New Roman"/>
        </w:rPr>
      </w:pPr>
      <w:r w:rsidRPr="009A371B">
        <w:rPr>
          <w:rFonts w:ascii="Times New Roman" w:eastAsia="Times New Roman" w:hAnsi="Times New Roman" w:cs="Times New Roman"/>
        </w:rPr>
        <w:t xml:space="preserve">Stuti Agarwal (Harvard Business School) - stagarwal@hbs.edu </w:t>
      </w:r>
    </w:p>
    <w:p w14:paraId="47A07E87" w14:textId="43379FFE" w:rsidR="0050353F" w:rsidRPr="009A371B" w:rsidRDefault="0050353F" w:rsidP="009A371B">
      <w:pPr>
        <w:spacing w:before="100" w:beforeAutospacing="1" w:after="100" w:afterAutospacing="1"/>
        <w:rPr>
          <w:rFonts w:ascii="Times New Roman" w:eastAsia="Times New Roman" w:hAnsi="Times New Roman" w:cs="Times New Roman"/>
        </w:rPr>
      </w:pPr>
      <w:ins w:id="1" w:author="De Freitas, Julian" w:date="2023-03-20T15:47:00Z">
        <w:r>
          <w:rPr>
            <w:rFonts w:ascii="Times New Roman" w:eastAsia="Times New Roman" w:hAnsi="Times New Roman" w:cs="Times New Roman"/>
          </w:rPr>
          <w:t>Julian De Freitas (Harvard Business School) – jdefreitas@hbs.edu</w:t>
        </w:r>
      </w:ins>
    </w:p>
    <w:p w14:paraId="5A23C315"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1) Have any data been collected for this study already? </w:t>
      </w:r>
    </w:p>
    <w:p w14:paraId="28FFEFB8"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No, no data have been collected for this study yet. </w:t>
      </w:r>
    </w:p>
    <w:p w14:paraId="7D9C3FAE"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2) What's the main question being </w:t>
      </w:r>
      <w:proofErr w:type="gramStart"/>
      <w:r w:rsidRPr="009A371B">
        <w:rPr>
          <w:rFonts w:ascii="Times New Roman" w:eastAsia="Times New Roman" w:hAnsi="Times New Roman" w:cs="Times New Roman"/>
          <w:b/>
          <w:bCs/>
        </w:rPr>
        <w:t>asked</w:t>
      </w:r>
      <w:proofErr w:type="gramEnd"/>
      <w:r w:rsidRPr="009A371B">
        <w:rPr>
          <w:rFonts w:ascii="Times New Roman" w:eastAsia="Times New Roman" w:hAnsi="Times New Roman" w:cs="Times New Roman"/>
          <w:b/>
          <w:bCs/>
        </w:rPr>
        <w:t xml:space="preserve"> or hypothesis being tested in this study? </w:t>
      </w:r>
    </w:p>
    <w:p w14:paraId="219FE16C" w14:textId="06E9F656" w:rsidR="009F7FA7" w:rsidRDefault="009F7FA7" w:rsidP="009A371B">
      <w:pPr>
        <w:spacing w:before="100" w:beforeAutospacing="1" w:after="100" w:afterAutospacing="1"/>
        <w:rPr>
          <w:ins w:id="2" w:author="De Freitas, Julian" w:date="2023-03-20T15:49:00Z"/>
          <w:rFonts w:ascii="Times New Roman" w:eastAsia="Times New Roman" w:hAnsi="Times New Roman" w:cs="Times New Roman"/>
        </w:rPr>
      </w:pPr>
      <w:ins w:id="3" w:author="De Freitas, Julian" w:date="2023-03-20T15:48:00Z">
        <w:r>
          <w:rPr>
            <w:rFonts w:ascii="Times New Roman" w:eastAsia="Times New Roman" w:hAnsi="Times New Roman" w:cs="Times New Roman"/>
          </w:rPr>
          <w:t xml:space="preserve">In a previous study, we found that </w:t>
        </w:r>
      </w:ins>
      <w:del w:id="4" w:author="De Freitas, Julian" w:date="2023-03-20T15:48:00Z">
        <w:r w:rsidR="00782E30" w:rsidDel="009F7FA7">
          <w:rPr>
            <w:rFonts w:ascii="Times New Roman" w:eastAsia="Times New Roman" w:hAnsi="Times New Roman" w:cs="Times New Roman"/>
          </w:rPr>
          <w:delText>F</w:delText>
        </w:r>
      </w:del>
      <w:ins w:id="5" w:author="De Freitas, Julian" w:date="2023-03-20T15:48:00Z">
        <w:r>
          <w:rPr>
            <w:rFonts w:ascii="Times New Roman" w:eastAsia="Times New Roman" w:hAnsi="Times New Roman" w:cs="Times New Roman"/>
          </w:rPr>
          <w:t>f</w:t>
        </w:r>
      </w:ins>
      <w:r w:rsidR="00782E30">
        <w:rPr>
          <w:rFonts w:ascii="Times New Roman" w:eastAsia="Times New Roman" w:hAnsi="Times New Roman" w:cs="Times New Roman"/>
        </w:rPr>
        <w:t>raming autonomous vehicles</w:t>
      </w:r>
      <w:ins w:id="6" w:author="De Freitas, Julian" w:date="2023-03-20T15:49:00Z">
        <w:r w:rsidR="00806FD5">
          <w:rPr>
            <w:rFonts w:ascii="Times New Roman" w:eastAsia="Times New Roman" w:hAnsi="Times New Roman" w:cs="Times New Roman"/>
          </w:rPr>
          <w:t xml:space="preserve"> (AVs)</w:t>
        </w:r>
      </w:ins>
      <w:r w:rsidR="00782E30">
        <w:rPr>
          <w:rFonts w:ascii="Times New Roman" w:eastAsia="Times New Roman" w:hAnsi="Times New Roman" w:cs="Times New Roman"/>
        </w:rPr>
        <w:t xml:space="preserve"> as ‘Autopilot’ </w:t>
      </w:r>
      <w:del w:id="7" w:author="De Freitas, Julian" w:date="2023-03-20T15:48:00Z">
        <w:r w:rsidR="00782E30" w:rsidDel="009F7FA7">
          <w:rPr>
            <w:rFonts w:ascii="Times New Roman" w:eastAsia="Times New Roman" w:hAnsi="Times New Roman" w:cs="Times New Roman"/>
          </w:rPr>
          <w:delText xml:space="preserve">would </w:delText>
        </w:r>
      </w:del>
      <w:r w:rsidR="00782E30">
        <w:rPr>
          <w:rFonts w:ascii="Times New Roman" w:eastAsia="Times New Roman" w:hAnsi="Times New Roman" w:cs="Times New Roman"/>
        </w:rPr>
        <w:t>lead</w:t>
      </w:r>
      <w:ins w:id="8" w:author="De Freitas, Julian" w:date="2023-03-20T15:48:00Z">
        <w:r>
          <w:rPr>
            <w:rFonts w:ascii="Times New Roman" w:eastAsia="Times New Roman" w:hAnsi="Times New Roman" w:cs="Times New Roman"/>
          </w:rPr>
          <w:t>s</w:t>
        </w:r>
      </w:ins>
      <w:r w:rsidR="00782E30">
        <w:rPr>
          <w:rFonts w:ascii="Times New Roman" w:eastAsia="Times New Roman" w:hAnsi="Times New Roman" w:cs="Times New Roman"/>
        </w:rPr>
        <w:t xml:space="preserve"> to higher perceived capability</w:t>
      </w:r>
      <w:ins w:id="9" w:author="De Freitas, Julian" w:date="2023-03-20T15:48:00Z">
        <w:r>
          <w:rPr>
            <w:rFonts w:ascii="Times New Roman" w:eastAsia="Times New Roman" w:hAnsi="Times New Roman" w:cs="Times New Roman"/>
          </w:rPr>
          <w:t xml:space="preserve"> and liability</w:t>
        </w:r>
      </w:ins>
      <w:r w:rsidR="00782E30">
        <w:rPr>
          <w:rFonts w:ascii="Times New Roman" w:eastAsia="Times New Roman" w:hAnsi="Times New Roman" w:cs="Times New Roman"/>
        </w:rPr>
        <w:t xml:space="preserve"> of an </w:t>
      </w:r>
      <w:del w:id="10" w:author="De Freitas, Julian" w:date="2023-03-20T15:49:00Z">
        <w:r w:rsidR="00782E30" w:rsidDel="00806FD5">
          <w:rPr>
            <w:rFonts w:ascii="Times New Roman" w:eastAsia="Times New Roman" w:hAnsi="Times New Roman" w:cs="Times New Roman"/>
          </w:rPr>
          <w:delText>AV</w:delText>
        </w:r>
      </w:del>
      <w:ins w:id="11" w:author="De Freitas, Julian" w:date="2023-03-20T15:49:00Z">
        <w:r w:rsidR="00806FD5">
          <w:rPr>
            <w:rFonts w:ascii="Times New Roman" w:eastAsia="Times New Roman" w:hAnsi="Times New Roman" w:cs="Times New Roman"/>
          </w:rPr>
          <w:t>AV firm for accidents that occur while the software is engaged,</w:t>
        </w:r>
      </w:ins>
      <w:r w:rsidR="00782E30">
        <w:rPr>
          <w:rFonts w:ascii="Times New Roman" w:eastAsia="Times New Roman" w:hAnsi="Times New Roman" w:cs="Times New Roman"/>
        </w:rPr>
        <w:t xml:space="preserve"> as compared to framing </w:t>
      </w:r>
      <w:del w:id="12" w:author="De Freitas, Julian" w:date="2023-03-20T15:49:00Z">
        <w:r w:rsidR="00782E30" w:rsidDel="00806FD5">
          <w:rPr>
            <w:rFonts w:ascii="Times New Roman" w:eastAsia="Times New Roman" w:hAnsi="Times New Roman" w:cs="Times New Roman"/>
          </w:rPr>
          <w:delText xml:space="preserve">it </w:delText>
        </w:r>
      </w:del>
      <w:ins w:id="13" w:author="De Freitas, Julian" w:date="2023-03-20T15:49:00Z">
        <w:r w:rsidR="00806FD5">
          <w:rPr>
            <w:rFonts w:ascii="Times New Roman" w:eastAsia="Times New Roman" w:hAnsi="Times New Roman" w:cs="Times New Roman"/>
          </w:rPr>
          <w:t>the software</w:t>
        </w:r>
        <w:r w:rsidR="00806FD5">
          <w:rPr>
            <w:rFonts w:ascii="Times New Roman" w:eastAsia="Times New Roman" w:hAnsi="Times New Roman" w:cs="Times New Roman"/>
          </w:rPr>
          <w:t xml:space="preserve"> </w:t>
        </w:r>
      </w:ins>
      <w:r w:rsidR="00782E30">
        <w:rPr>
          <w:rFonts w:ascii="Times New Roman" w:eastAsia="Times New Roman" w:hAnsi="Times New Roman" w:cs="Times New Roman"/>
        </w:rPr>
        <w:t xml:space="preserve">as ‘Copilot’. </w:t>
      </w:r>
      <w:del w:id="14" w:author="De Freitas, Julian" w:date="2023-03-20T15:49:00Z">
        <w:r w:rsidR="00782E30" w:rsidDel="00806FD5">
          <w:rPr>
            <w:rFonts w:ascii="Times New Roman" w:eastAsia="Times New Roman" w:hAnsi="Times New Roman" w:cs="Times New Roman"/>
          </w:rPr>
          <w:delText xml:space="preserve">Perceptions of high capability in autonomous tasks for Autopilot can inflate people’s perceptions of how responsible and liable for damages the software and the AV firm is in the case of accidents. </w:delText>
        </w:r>
      </w:del>
    </w:p>
    <w:p w14:paraId="3F17C06D" w14:textId="0943C080" w:rsidR="009A371B" w:rsidRPr="009A371B" w:rsidRDefault="00806FD5" w:rsidP="009A371B">
      <w:pPr>
        <w:spacing w:before="100" w:beforeAutospacing="1" w:after="100" w:afterAutospacing="1"/>
        <w:rPr>
          <w:rFonts w:ascii="Times New Roman" w:eastAsia="Times New Roman" w:hAnsi="Times New Roman" w:cs="Times New Roman"/>
        </w:rPr>
      </w:pPr>
      <w:ins w:id="15" w:author="De Freitas, Julian" w:date="2023-03-20T15:49:00Z">
        <w:r>
          <w:rPr>
            <w:rFonts w:ascii="Times New Roman" w:eastAsia="Times New Roman" w:hAnsi="Times New Roman" w:cs="Times New Roman"/>
          </w:rPr>
          <w:t>In this study, we test how participants</w:t>
        </w:r>
      </w:ins>
      <w:ins w:id="16" w:author="De Freitas, Julian" w:date="2023-03-20T15:54:00Z">
        <w:r w:rsidR="00E83C15">
          <w:rPr>
            <w:rFonts w:ascii="Times New Roman" w:eastAsia="Times New Roman" w:hAnsi="Times New Roman" w:cs="Times New Roman"/>
          </w:rPr>
          <w:t>’</w:t>
        </w:r>
      </w:ins>
      <w:ins w:id="17" w:author="De Freitas, Julian" w:date="2023-03-20T15:49:00Z">
        <w:r>
          <w:rPr>
            <w:rFonts w:ascii="Times New Roman" w:eastAsia="Times New Roman" w:hAnsi="Times New Roman" w:cs="Times New Roman"/>
          </w:rPr>
          <w:t xml:space="preserve"> judgments are affected </w:t>
        </w:r>
      </w:ins>
      <w:ins w:id="18" w:author="De Freitas, Julian" w:date="2023-03-20T15:50:00Z">
        <w:r>
          <w:rPr>
            <w:rFonts w:ascii="Times New Roman" w:eastAsia="Times New Roman" w:hAnsi="Times New Roman" w:cs="Times New Roman"/>
          </w:rPr>
          <w:t>by whether we reveal th</w:t>
        </w:r>
      </w:ins>
      <w:ins w:id="19" w:author="De Freitas, Julian" w:date="2023-03-20T16:07:00Z">
        <w:r w:rsidR="0086397B">
          <w:rPr>
            <w:rFonts w:ascii="Times New Roman" w:eastAsia="Times New Roman" w:hAnsi="Times New Roman" w:cs="Times New Roman"/>
          </w:rPr>
          <w:t>at the true ca</w:t>
        </w:r>
      </w:ins>
      <w:ins w:id="20" w:author="De Freitas, Julian" w:date="2023-03-20T16:08:00Z">
        <w:r w:rsidR="0086397B">
          <w:rPr>
            <w:rFonts w:ascii="Times New Roman" w:eastAsia="Times New Roman" w:hAnsi="Times New Roman" w:cs="Times New Roman"/>
          </w:rPr>
          <w:t>pability of the Autopilot and Copilot systems are exactly the same--</w:t>
        </w:r>
      </w:ins>
      <w:ins w:id="21" w:author="De Freitas, Julian" w:date="2023-03-20T15:52:00Z">
        <w:r w:rsidR="005209FC">
          <w:rPr>
            <w:rFonts w:ascii="Times New Roman" w:eastAsia="Times New Roman" w:hAnsi="Times New Roman" w:cs="Times New Roman"/>
          </w:rPr>
          <w:t>L</w:t>
        </w:r>
      </w:ins>
      <w:ins w:id="22" w:author="De Freitas, Julian" w:date="2023-03-20T15:50:00Z">
        <w:r>
          <w:rPr>
            <w:rFonts w:ascii="Times New Roman" w:eastAsia="Times New Roman" w:hAnsi="Times New Roman" w:cs="Times New Roman"/>
          </w:rPr>
          <w:t>evel 2</w:t>
        </w:r>
      </w:ins>
      <w:ins w:id="23" w:author="De Freitas, Julian" w:date="2023-03-20T16:08:00Z">
        <w:r w:rsidR="0086397B">
          <w:rPr>
            <w:rFonts w:ascii="Times New Roman" w:eastAsia="Times New Roman" w:hAnsi="Times New Roman" w:cs="Times New Roman"/>
          </w:rPr>
          <w:t xml:space="preserve"> autonomy</w:t>
        </w:r>
      </w:ins>
      <w:ins w:id="24" w:author="De Freitas, Julian" w:date="2023-03-20T15:50:00Z">
        <w:r>
          <w:rPr>
            <w:rFonts w:ascii="Times New Roman" w:eastAsia="Times New Roman" w:hAnsi="Times New Roman" w:cs="Times New Roman"/>
          </w:rPr>
          <w:t xml:space="preserve">. </w:t>
        </w:r>
      </w:ins>
      <w:r w:rsidR="00782E30">
        <w:rPr>
          <w:rFonts w:ascii="Times New Roman" w:eastAsia="Times New Roman" w:hAnsi="Times New Roman" w:cs="Times New Roman"/>
        </w:rPr>
        <w:t>The main hypothesis of this study is that</w:t>
      </w:r>
      <w:ins w:id="25" w:author="De Freitas, Julian" w:date="2023-03-20T16:06:00Z">
        <w:r w:rsidR="00EE0AF2">
          <w:rPr>
            <w:rFonts w:ascii="Times New Roman" w:eastAsia="Times New Roman" w:hAnsi="Times New Roman" w:cs="Times New Roman"/>
          </w:rPr>
          <w:t>,</w:t>
        </w:r>
      </w:ins>
      <w:r w:rsidR="00782E30">
        <w:rPr>
          <w:rFonts w:ascii="Times New Roman" w:eastAsia="Times New Roman" w:hAnsi="Times New Roman" w:cs="Times New Roman"/>
        </w:rPr>
        <w:t xml:space="preserve"> while transparency </w:t>
      </w:r>
      <w:del w:id="26" w:author="De Freitas, Julian" w:date="2023-03-20T16:06:00Z">
        <w:r w:rsidR="00782E30" w:rsidDel="00EE0AF2">
          <w:rPr>
            <w:rFonts w:ascii="Times New Roman" w:eastAsia="Times New Roman" w:hAnsi="Times New Roman" w:cs="Times New Roman"/>
          </w:rPr>
          <w:delText xml:space="preserve">in </w:delText>
        </w:r>
      </w:del>
      <w:ins w:id="27" w:author="De Freitas, Julian" w:date="2023-03-20T16:06:00Z">
        <w:r w:rsidR="00EE0AF2">
          <w:rPr>
            <w:rFonts w:ascii="Times New Roman" w:eastAsia="Times New Roman" w:hAnsi="Times New Roman" w:cs="Times New Roman"/>
          </w:rPr>
          <w:t>about the system’s</w:t>
        </w:r>
      </w:ins>
      <w:del w:id="28" w:author="De Freitas, Julian" w:date="2023-03-20T16:06:00Z">
        <w:r w:rsidR="00782E30" w:rsidDel="00EE0AF2">
          <w:rPr>
            <w:rFonts w:ascii="Times New Roman" w:eastAsia="Times New Roman" w:hAnsi="Times New Roman" w:cs="Times New Roman"/>
          </w:rPr>
          <w:delText>the</w:delText>
        </w:r>
      </w:del>
      <w:r w:rsidR="00782E30">
        <w:rPr>
          <w:rFonts w:ascii="Times New Roman" w:eastAsia="Times New Roman" w:hAnsi="Times New Roman" w:cs="Times New Roman"/>
        </w:rPr>
        <w:t xml:space="preserve"> objective capability of AVs can reduce the inflated perceptions of responsibility </w:t>
      </w:r>
      <w:del w:id="29" w:author="De Freitas, Julian" w:date="2023-03-20T16:07:00Z">
        <w:r w:rsidR="00782E30" w:rsidDel="00EE0AF2">
          <w:rPr>
            <w:rFonts w:ascii="Times New Roman" w:eastAsia="Times New Roman" w:hAnsi="Times New Roman" w:cs="Times New Roman"/>
          </w:rPr>
          <w:delText xml:space="preserve">in </w:delText>
        </w:r>
      </w:del>
      <w:ins w:id="30" w:author="De Freitas, Julian" w:date="2023-03-20T16:07:00Z">
        <w:r w:rsidR="00EE0AF2">
          <w:rPr>
            <w:rFonts w:ascii="Times New Roman" w:eastAsia="Times New Roman" w:hAnsi="Times New Roman" w:cs="Times New Roman"/>
          </w:rPr>
          <w:t>for</w:t>
        </w:r>
        <w:r w:rsidR="00116A0C">
          <w:rPr>
            <w:rFonts w:ascii="Times New Roman" w:eastAsia="Times New Roman" w:hAnsi="Times New Roman" w:cs="Times New Roman"/>
          </w:rPr>
          <w:t xml:space="preserve"> a system labeled as</w:t>
        </w:r>
        <w:r w:rsidR="00EE0AF2">
          <w:rPr>
            <w:rFonts w:ascii="Times New Roman" w:eastAsia="Times New Roman" w:hAnsi="Times New Roman" w:cs="Times New Roman"/>
          </w:rPr>
          <w:t xml:space="preserve"> autopilot vs. copilot</w:t>
        </w:r>
      </w:ins>
      <w:del w:id="31" w:author="De Freitas, Julian" w:date="2023-03-20T16:07:00Z">
        <w:r w:rsidR="00782E30" w:rsidDel="00EE0AF2">
          <w:rPr>
            <w:rFonts w:ascii="Times New Roman" w:eastAsia="Times New Roman" w:hAnsi="Times New Roman" w:cs="Times New Roman"/>
          </w:rPr>
          <w:delText>accidents</w:delText>
        </w:r>
      </w:del>
      <w:r w:rsidR="00782E30">
        <w:rPr>
          <w:rFonts w:ascii="Times New Roman" w:eastAsia="Times New Roman" w:hAnsi="Times New Roman" w:cs="Times New Roman"/>
        </w:rPr>
        <w:t xml:space="preserve">, people will still hold the company more responsible and liable for damages if it </w:t>
      </w:r>
      <w:del w:id="32" w:author="De Freitas, Julian" w:date="2023-03-20T16:08:00Z">
        <w:r w:rsidR="00782E30" w:rsidDel="0086397B">
          <w:rPr>
            <w:rFonts w:ascii="Times New Roman" w:eastAsia="Times New Roman" w:hAnsi="Times New Roman" w:cs="Times New Roman"/>
          </w:rPr>
          <w:delText>is framed</w:delText>
        </w:r>
      </w:del>
      <w:ins w:id="33" w:author="De Freitas, Julian" w:date="2023-03-20T16:08:00Z">
        <w:r w:rsidR="0086397B">
          <w:rPr>
            <w:rFonts w:ascii="Times New Roman" w:eastAsia="Times New Roman" w:hAnsi="Times New Roman" w:cs="Times New Roman"/>
          </w:rPr>
          <w:t xml:space="preserve">labels its system as Autopilot as opposed to Copilot. </w:t>
        </w:r>
      </w:ins>
      <w:del w:id="34" w:author="De Freitas, Julian" w:date="2023-03-20T16:08:00Z">
        <w:r w:rsidR="00782E30" w:rsidDel="0086397B">
          <w:rPr>
            <w:rFonts w:ascii="Times New Roman" w:eastAsia="Times New Roman" w:hAnsi="Times New Roman" w:cs="Times New Roman"/>
          </w:rPr>
          <w:delText xml:space="preserve"> as Autopilot as opposed to Copilot even when people are informed that both cars have the exact same functionality.</w:delText>
        </w:r>
        <w:r w:rsidR="009A371B" w:rsidRPr="009A371B" w:rsidDel="0086397B">
          <w:rPr>
            <w:rFonts w:ascii="Times New Roman" w:eastAsia="Times New Roman" w:hAnsi="Times New Roman" w:cs="Times New Roman"/>
          </w:rPr>
          <w:delText xml:space="preserve"> </w:delText>
        </w:r>
      </w:del>
    </w:p>
    <w:p w14:paraId="0D3DF1D6" w14:textId="44E8B465"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3) Describe the key dependent variable(s) specifying how they will be measured. </w:t>
      </w:r>
    </w:p>
    <w:p w14:paraId="7CECE783" w14:textId="5F42BDD0" w:rsidR="00626BC7" w:rsidRDefault="009A371B" w:rsidP="00626BC7">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The dependent variables are</w:t>
      </w:r>
      <w:r w:rsidR="00782E30">
        <w:rPr>
          <w:rFonts w:ascii="Times New Roman" w:eastAsia="Times New Roman" w:hAnsi="Times New Roman" w:cs="Times New Roman"/>
        </w:rPr>
        <w:t xml:space="preserve"> </w:t>
      </w:r>
      <w:r w:rsidR="00626BC7">
        <w:rPr>
          <w:rFonts w:ascii="Times New Roman" w:eastAsia="Times New Roman" w:hAnsi="Times New Roman" w:cs="Times New Roman"/>
        </w:rPr>
        <w:t xml:space="preserve">(1) </w:t>
      </w:r>
      <w:r w:rsidR="00782E30">
        <w:rPr>
          <w:rFonts w:ascii="Times New Roman" w:eastAsia="Times New Roman" w:hAnsi="Times New Roman" w:cs="Times New Roman"/>
        </w:rPr>
        <w:t xml:space="preserve">perceived level of automation, </w:t>
      </w:r>
      <w:r w:rsidR="00626BC7">
        <w:rPr>
          <w:rFonts w:ascii="Times New Roman" w:eastAsia="Times New Roman" w:hAnsi="Times New Roman" w:cs="Times New Roman"/>
        </w:rPr>
        <w:t xml:space="preserve">(2) </w:t>
      </w:r>
      <w:r w:rsidR="00782E30">
        <w:rPr>
          <w:rFonts w:ascii="Times New Roman" w:eastAsia="Times New Roman" w:hAnsi="Times New Roman" w:cs="Times New Roman"/>
        </w:rPr>
        <w:t xml:space="preserve">the level of responsibility assigned to the driver or the AV software in case of an accident and </w:t>
      </w:r>
      <w:r w:rsidR="00626BC7">
        <w:rPr>
          <w:rFonts w:ascii="Times New Roman" w:eastAsia="Times New Roman" w:hAnsi="Times New Roman" w:cs="Times New Roman"/>
        </w:rPr>
        <w:t xml:space="preserve">(3) </w:t>
      </w:r>
      <w:r w:rsidR="00782E30">
        <w:rPr>
          <w:rFonts w:ascii="Times New Roman" w:eastAsia="Times New Roman" w:hAnsi="Times New Roman" w:cs="Times New Roman"/>
        </w:rPr>
        <w:t xml:space="preserve">the level of liability the firm or driver is held </w:t>
      </w:r>
      <w:r w:rsidR="00626BC7">
        <w:rPr>
          <w:rFonts w:ascii="Times New Roman" w:eastAsia="Times New Roman" w:hAnsi="Times New Roman" w:cs="Times New Roman"/>
        </w:rPr>
        <w:t xml:space="preserve">to in case of an accident. We will measure preferred levels of autonomous vehicles on a 6-point scale with endpoints, 1 – Level 1 automation (not automated at all) and 6 – Level 6 automation (fully automated). We will measure the level of responsibility </w:t>
      </w:r>
      <w:r w:rsidR="00F56569">
        <w:rPr>
          <w:rFonts w:ascii="Times New Roman" w:eastAsia="Times New Roman" w:hAnsi="Times New Roman" w:cs="Times New Roman"/>
        </w:rPr>
        <w:t xml:space="preserve">with 2 questions </w:t>
      </w:r>
      <w:r w:rsidR="00626BC7">
        <w:rPr>
          <w:rFonts w:ascii="Times New Roman" w:eastAsia="Times New Roman" w:hAnsi="Times New Roman" w:cs="Times New Roman"/>
        </w:rPr>
        <w:t xml:space="preserve">on a 100-point scale with endpoints, 0 – completely disagree that the </w:t>
      </w:r>
      <w:r w:rsidR="00F56569">
        <w:rPr>
          <w:rFonts w:ascii="Times New Roman" w:eastAsia="Times New Roman" w:hAnsi="Times New Roman" w:cs="Times New Roman"/>
        </w:rPr>
        <w:t>AV system</w:t>
      </w:r>
      <w:r w:rsidR="00626BC7">
        <w:rPr>
          <w:rFonts w:ascii="Times New Roman" w:eastAsia="Times New Roman" w:hAnsi="Times New Roman" w:cs="Times New Roman"/>
        </w:rPr>
        <w:t xml:space="preserve">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responsible for the accident and 100 – completely agree that the </w:t>
      </w:r>
      <w:r w:rsidR="00F56569">
        <w:rPr>
          <w:rFonts w:ascii="Times New Roman" w:eastAsia="Times New Roman" w:hAnsi="Times New Roman" w:cs="Times New Roman"/>
        </w:rPr>
        <w:t>AV system</w:t>
      </w:r>
      <w:r w:rsidR="00626BC7">
        <w:rPr>
          <w:rFonts w:ascii="Times New Roman" w:eastAsia="Times New Roman" w:hAnsi="Times New Roman" w:cs="Times New Roman"/>
        </w:rPr>
        <w:t xml:space="preserve">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responsible for the accident. We will measure the level of liability </w:t>
      </w:r>
      <w:r w:rsidR="00F56569">
        <w:rPr>
          <w:rFonts w:ascii="Times New Roman" w:eastAsia="Times New Roman" w:hAnsi="Times New Roman" w:cs="Times New Roman"/>
        </w:rPr>
        <w:t xml:space="preserve">with 2 questions </w:t>
      </w:r>
      <w:r w:rsidR="00626BC7">
        <w:rPr>
          <w:rFonts w:ascii="Times New Roman" w:eastAsia="Times New Roman" w:hAnsi="Times New Roman" w:cs="Times New Roman"/>
        </w:rPr>
        <w:t>on a 100-point scale with endpoints, 0 – completely disagree that the company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driver) is liable for damages in the accident and 100 – completely agree that the company (</w:t>
      </w:r>
      <w:r w:rsidR="00F56569">
        <w:rPr>
          <w:rFonts w:ascii="Times New Roman" w:eastAsia="Times New Roman" w:hAnsi="Times New Roman" w:cs="Times New Roman"/>
        </w:rPr>
        <w:t xml:space="preserve">human </w:t>
      </w:r>
      <w:r w:rsidR="00626BC7">
        <w:rPr>
          <w:rFonts w:ascii="Times New Roman" w:eastAsia="Times New Roman" w:hAnsi="Times New Roman" w:cs="Times New Roman"/>
        </w:rPr>
        <w:t xml:space="preserve">driver) is liable for damages in the accident. </w:t>
      </w:r>
    </w:p>
    <w:p w14:paraId="12987851"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4) How many and which conditions will participants be assigned to? </w:t>
      </w:r>
    </w:p>
    <w:p w14:paraId="0FEDC6AB" w14:textId="6A6C00F6" w:rsidR="00626BC7" w:rsidRDefault="00626BC7" w:rsidP="009A37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This will be a 2 (</w:t>
      </w:r>
      <w:del w:id="35" w:author="De Freitas, Julian" w:date="2023-03-20T20:12:00Z">
        <w:r w:rsidDel="005929FD">
          <w:rPr>
            <w:rFonts w:ascii="Times New Roman" w:eastAsia="Times New Roman" w:hAnsi="Times New Roman" w:cs="Times New Roman"/>
          </w:rPr>
          <w:delText>frame</w:delText>
        </w:r>
      </w:del>
      <w:ins w:id="36" w:author="De Freitas, Julian" w:date="2023-03-20T20:12:00Z">
        <w:r w:rsidR="005929FD">
          <w:rPr>
            <w:rFonts w:ascii="Times New Roman" w:eastAsia="Times New Roman" w:hAnsi="Times New Roman" w:cs="Times New Roman"/>
          </w:rPr>
          <w:t>label: autopilot, copilot</w:t>
        </w:r>
      </w:ins>
      <w:r>
        <w:rPr>
          <w:rFonts w:ascii="Times New Roman" w:eastAsia="Times New Roman" w:hAnsi="Times New Roman" w:cs="Times New Roman"/>
        </w:rPr>
        <w:t>) x 2 (</w:t>
      </w:r>
      <w:del w:id="37" w:author="De Freitas, Julian" w:date="2023-03-20T20:12:00Z">
        <w:r w:rsidR="00B343DC" w:rsidDel="005929FD">
          <w:rPr>
            <w:rFonts w:ascii="Times New Roman" w:eastAsia="Times New Roman" w:hAnsi="Times New Roman" w:cs="Times New Roman"/>
          </w:rPr>
          <w:delText xml:space="preserve">level </w:delText>
        </w:r>
      </w:del>
      <w:ins w:id="38" w:author="De Freitas, Julian" w:date="2023-03-20T20:12:00Z">
        <w:r w:rsidR="005929FD">
          <w:rPr>
            <w:rFonts w:ascii="Times New Roman" w:eastAsia="Times New Roman" w:hAnsi="Times New Roman" w:cs="Times New Roman"/>
          </w:rPr>
          <w:t>t</w:t>
        </w:r>
      </w:ins>
      <w:ins w:id="39" w:author="De Freitas, Julian" w:date="2023-03-20T20:13:00Z">
        <w:r w:rsidR="005929FD">
          <w:rPr>
            <w:rFonts w:ascii="Times New Roman" w:eastAsia="Times New Roman" w:hAnsi="Times New Roman" w:cs="Times New Roman"/>
          </w:rPr>
          <w:t>ransparency: present, absent</w:t>
        </w:r>
      </w:ins>
      <w:del w:id="40" w:author="De Freitas, Julian" w:date="2023-03-20T20:13:00Z">
        <w:r w:rsidR="00B343DC" w:rsidDel="005929FD">
          <w:rPr>
            <w:rFonts w:ascii="Times New Roman" w:eastAsia="Times New Roman" w:hAnsi="Times New Roman" w:cs="Times New Roman"/>
          </w:rPr>
          <w:delText xml:space="preserve">of </w:delText>
        </w:r>
        <w:r w:rsidDel="005929FD">
          <w:rPr>
            <w:rFonts w:ascii="Times New Roman" w:eastAsia="Times New Roman" w:hAnsi="Times New Roman" w:cs="Times New Roman"/>
          </w:rPr>
          <w:delText>transparency</w:delText>
        </w:r>
      </w:del>
      <w:r>
        <w:rPr>
          <w:rFonts w:ascii="Times New Roman" w:eastAsia="Times New Roman" w:hAnsi="Times New Roman" w:cs="Times New Roman"/>
        </w:rPr>
        <w:t xml:space="preserve">) design. Participants will </w:t>
      </w:r>
      <w:ins w:id="41" w:author="De Freitas, Julian" w:date="2023-03-20T20:13:00Z">
        <w:r w:rsidR="005929FD">
          <w:rPr>
            <w:rFonts w:ascii="Times New Roman" w:eastAsia="Times New Roman" w:hAnsi="Times New Roman" w:cs="Times New Roman"/>
          </w:rPr>
          <w:t xml:space="preserve">be </w:t>
        </w:r>
      </w:ins>
      <w:r>
        <w:rPr>
          <w:rFonts w:ascii="Times New Roman" w:eastAsia="Times New Roman" w:hAnsi="Times New Roman" w:cs="Times New Roman"/>
        </w:rPr>
        <w:t xml:space="preserve">randomly </w:t>
      </w:r>
      <w:del w:id="42" w:author="De Freitas, Julian" w:date="2023-03-20T20:13:00Z">
        <w:r w:rsidDel="005929FD">
          <w:rPr>
            <w:rFonts w:ascii="Times New Roman" w:eastAsia="Times New Roman" w:hAnsi="Times New Roman" w:cs="Times New Roman"/>
          </w:rPr>
          <w:delText xml:space="preserve">be </w:delText>
        </w:r>
      </w:del>
      <w:r>
        <w:rPr>
          <w:rFonts w:ascii="Times New Roman" w:eastAsia="Times New Roman" w:hAnsi="Times New Roman" w:cs="Times New Roman"/>
        </w:rPr>
        <w:t xml:space="preserve">assigned to answer questions about the AV </w:t>
      </w:r>
      <w:del w:id="43" w:author="De Freitas, Julian" w:date="2023-03-20T20:13:00Z">
        <w:r w:rsidDel="005929FD">
          <w:rPr>
            <w:rFonts w:ascii="Times New Roman" w:eastAsia="Times New Roman" w:hAnsi="Times New Roman" w:cs="Times New Roman"/>
          </w:rPr>
          <w:delText xml:space="preserve">framed </w:delText>
        </w:r>
      </w:del>
      <w:ins w:id="44" w:author="De Freitas, Julian" w:date="2023-03-20T20:13:00Z">
        <w:r w:rsidR="005929FD">
          <w:rPr>
            <w:rFonts w:ascii="Times New Roman" w:eastAsia="Times New Roman" w:hAnsi="Times New Roman" w:cs="Times New Roman"/>
          </w:rPr>
          <w:t>labeled</w:t>
        </w:r>
      </w:ins>
      <w:del w:id="45" w:author="De Freitas, Julian" w:date="2023-03-20T20:13:00Z">
        <w:r w:rsidDel="005929FD">
          <w:rPr>
            <w:rFonts w:ascii="Times New Roman" w:eastAsia="Times New Roman" w:hAnsi="Times New Roman" w:cs="Times New Roman"/>
          </w:rPr>
          <w:delText>as</w:delText>
        </w:r>
      </w:del>
      <w:r>
        <w:rPr>
          <w:rFonts w:ascii="Times New Roman" w:eastAsia="Times New Roman" w:hAnsi="Times New Roman" w:cs="Times New Roman"/>
        </w:rPr>
        <w:t xml:space="preserve"> either Autopilot or Copilot and they will </w:t>
      </w:r>
      <w:del w:id="46" w:author="De Freitas, Julian" w:date="2023-03-20T20:13:00Z">
        <w:r w:rsidDel="005929FD">
          <w:rPr>
            <w:rFonts w:ascii="Times New Roman" w:eastAsia="Times New Roman" w:hAnsi="Times New Roman" w:cs="Times New Roman"/>
          </w:rPr>
          <w:delText>also be randomly given the information on the</w:delText>
        </w:r>
      </w:del>
      <w:ins w:id="47" w:author="De Freitas, Julian" w:date="2023-03-20T20:13:00Z">
        <w:r w:rsidR="005929FD">
          <w:rPr>
            <w:rFonts w:ascii="Times New Roman" w:eastAsia="Times New Roman" w:hAnsi="Times New Roman" w:cs="Times New Roman"/>
          </w:rPr>
          <w:t>either receive information on the</w:t>
        </w:r>
      </w:ins>
      <w:r>
        <w:rPr>
          <w:rFonts w:ascii="Times New Roman" w:eastAsia="Times New Roman" w:hAnsi="Times New Roman" w:cs="Times New Roman"/>
        </w:rPr>
        <w:t xml:space="preserve"> actual level of automation for the AV</w:t>
      </w:r>
      <w:ins w:id="48" w:author="De Freitas, Julian" w:date="2023-03-20T20:13:00Z">
        <w:r w:rsidR="005929FD">
          <w:rPr>
            <w:rFonts w:ascii="Times New Roman" w:eastAsia="Times New Roman" w:hAnsi="Times New Roman" w:cs="Times New Roman"/>
          </w:rPr>
          <w:t xml:space="preserve"> or not</w:t>
        </w:r>
      </w:ins>
      <w:r>
        <w:rPr>
          <w:rFonts w:ascii="Times New Roman" w:eastAsia="Times New Roman" w:hAnsi="Times New Roman" w:cs="Times New Roman"/>
        </w:rPr>
        <w:t xml:space="preserve">, which is the transparency condition. Therefore, the possible conditions are- Autopilot &amp; </w:t>
      </w:r>
      <w:r w:rsidR="00B343DC">
        <w:rPr>
          <w:rFonts w:ascii="Times New Roman" w:eastAsia="Times New Roman" w:hAnsi="Times New Roman" w:cs="Times New Roman"/>
        </w:rPr>
        <w:t xml:space="preserve">full </w:t>
      </w:r>
      <w:r>
        <w:rPr>
          <w:rFonts w:ascii="Times New Roman" w:eastAsia="Times New Roman" w:hAnsi="Times New Roman" w:cs="Times New Roman"/>
        </w:rPr>
        <w:t>transparency; Copilot &amp;</w:t>
      </w:r>
      <w:r w:rsidR="00B343DC">
        <w:rPr>
          <w:rFonts w:ascii="Times New Roman" w:eastAsia="Times New Roman" w:hAnsi="Times New Roman" w:cs="Times New Roman"/>
        </w:rPr>
        <w:t xml:space="preserve"> full</w:t>
      </w:r>
      <w:r>
        <w:rPr>
          <w:rFonts w:ascii="Times New Roman" w:eastAsia="Times New Roman" w:hAnsi="Times New Roman" w:cs="Times New Roman"/>
        </w:rPr>
        <w:t xml:space="preserve"> transparency; Autopilot &amp; zero transparency; Copilot &amp; zero transparency.</w:t>
      </w:r>
    </w:p>
    <w:p w14:paraId="5555C4F1" w14:textId="0F0362B1"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5) Specify exactly which analyses you will conduct to examine the main question/hypothesis. </w:t>
      </w:r>
    </w:p>
    <w:p w14:paraId="4917791D" w14:textId="77777777" w:rsidR="00BA5528" w:rsidRDefault="00B343DC" w:rsidP="009A371B">
      <w:pPr>
        <w:spacing w:before="100" w:beforeAutospacing="1" w:after="100" w:afterAutospacing="1"/>
        <w:rPr>
          <w:ins w:id="49" w:author="De Freitas, Julian" w:date="2023-03-20T20:14:00Z"/>
          <w:rFonts w:ascii="Times New Roman" w:eastAsia="Times New Roman" w:hAnsi="Times New Roman" w:cs="Times New Roman"/>
        </w:rPr>
      </w:pPr>
      <w:commentRangeStart w:id="50"/>
      <w:r>
        <w:rPr>
          <w:rFonts w:ascii="Times New Roman" w:eastAsia="Times New Roman" w:hAnsi="Times New Roman" w:cs="Times New Roman"/>
        </w:rPr>
        <w:t xml:space="preserve">We will conduct </w:t>
      </w:r>
      <w:del w:id="51" w:author="De Freitas, Julian" w:date="2023-03-20T16:14:00Z">
        <w:r w:rsidDel="002A68A2">
          <w:rPr>
            <w:rFonts w:ascii="Times New Roman" w:eastAsia="Times New Roman" w:hAnsi="Times New Roman" w:cs="Times New Roman"/>
          </w:rPr>
          <w:delText xml:space="preserve">factorial </w:delText>
        </w:r>
      </w:del>
      <w:ins w:id="52" w:author="De Freitas, Julian" w:date="2023-03-20T16:14:00Z">
        <w:r w:rsidR="002A68A2">
          <w:rPr>
            <w:rFonts w:ascii="Times New Roman" w:eastAsia="Times New Roman" w:hAnsi="Times New Roman" w:cs="Times New Roman"/>
          </w:rPr>
          <w:t>an</w:t>
        </w:r>
        <w:r w:rsidR="002A68A2">
          <w:rPr>
            <w:rFonts w:ascii="Times New Roman" w:eastAsia="Times New Roman" w:hAnsi="Times New Roman" w:cs="Times New Roman"/>
          </w:rPr>
          <w:t xml:space="preserve"> </w:t>
        </w:r>
      </w:ins>
      <w:r>
        <w:rPr>
          <w:rFonts w:ascii="Times New Roman" w:eastAsia="Times New Roman" w:hAnsi="Times New Roman" w:cs="Times New Roman"/>
        </w:rPr>
        <w:t xml:space="preserve">ANOVA test with the scores on the responsibility and liability scales </w:t>
      </w:r>
      <w:commentRangeStart w:id="53"/>
      <w:r>
        <w:rPr>
          <w:rFonts w:ascii="Times New Roman" w:eastAsia="Times New Roman" w:hAnsi="Times New Roman" w:cs="Times New Roman"/>
        </w:rPr>
        <w:t xml:space="preserve">differ </w:t>
      </w:r>
      <w:commentRangeEnd w:id="53"/>
      <w:r w:rsidR="002A68A2">
        <w:rPr>
          <w:rStyle w:val="CommentReference"/>
        </w:rPr>
        <w:commentReference w:id="53"/>
      </w:r>
      <w:r>
        <w:rPr>
          <w:rFonts w:ascii="Times New Roman" w:eastAsia="Times New Roman" w:hAnsi="Times New Roman" w:cs="Times New Roman"/>
        </w:rPr>
        <w:t xml:space="preserve">as the DV and the frame and level of transparency as the predictors. </w:t>
      </w:r>
    </w:p>
    <w:p w14:paraId="56713CC6" w14:textId="4C516D93"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A mediation analysis will be run with </w:t>
      </w:r>
      <w:commentRangeStart w:id="54"/>
      <w:r w:rsidRPr="009A371B">
        <w:rPr>
          <w:rFonts w:ascii="Times New Roman" w:eastAsia="Times New Roman" w:hAnsi="Times New Roman" w:cs="Times New Roman"/>
        </w:rPr>
        <w:t xml:space="preserve">trust and safety </w:t>
      </w:r>
      <w:commentRangeEnd w:id="54"/>
      <w:r w:rsidR="001304CC">
        <w:rPr>
          <w:rStyle w:val="CommentReference"/>
        </w:rPr>
        <w:commentReference w:id="54"/>
      </w:r>
      <w:r w:rsidRPr="009A371B">
        <w:rPr>
          <w:rFonts w:ascii="Times New Roman" w:eastAsia="Times New Roman" w:hAnsi="Times New Roman" w:cs="Times New Roman"/>
        </w:rPr>
        <w:t xml:space="preserve">as the mediators, the treatment condition as the IV and preferred automation as DV. </w:t>
      </w:r>
      <w:r w:rsidR="00C928BA">
        <w:rPr>
          <w:rFonts w:ascii="Times New Roman" w:eastAsia="Times New Roman" w:hAnsi="Times New Roman" w:cs="Times New Roman"/>
        </w:rPr>
        <w:t xml:space="preserve">We will run a mediation analysis to test if the responsibility and liability scores are mediated by perceived level of automation. </w:t>
      </w:r>
      <w:commentRangeEnd w:id="50"/>
      <w:r w:rsidR="001304CC">
        <w:rPr>
          <w:rStyle w:val="CommentReference"/>
        </w:rPr>
        <w:commentReference w:id="50"/>
      </w:r>
    </w:p>
    <w:p w14:paraId="51354EFF"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6) Describe exactly how outliers will be defined and handled, and your precise rule(s) for excluding observations. </w:t>
      </w:r>
    </w:p>
    <w:p w14:paraId="05246907"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We will exclude participants that answer at least 1 of our 2 attention check questions incorrectly and at least 1 of our 2 comprehension check questions incorrectly. </w:t>
      </w:r>
    </w:p>
    <w:p w14:paraId="33A3F584" w14:textId="77777777" w:rsidR="00C928BA" w:rsidRDefault="009A371B" w:rsidP="009A371B">
      <w:pPr>
        <w:spacing w:before="100" w:beforeAutospacing="1" w:after="100" w:afterAutospacing="1"/>
        <w:rPr>
          <w:rFonts w:ascii="Times New Roman" w:eastAsia="Times New Roman" w:hAnsi="Times New Roman" w:cs="Times New Roman"/>
          <w:b/>
          <w:bCs/>
        </w:rPr>
      </w:pPr>
      <w:r w:rsidRPr="009A371B">
        <w:rPr>
          <w:rFonts w:ascii="Times New Roman" w:eastAsia="Times New Roman" w:hAnsi="Times New Roman" w:cs="Times New Roman"/>
          <w:b/>
          <w:bCs/>
        </w:rPr>
        <w:t xml:space="preserve">7) How many observations will be collected or what will determine sample size? No need to justify </w:t>
      </w:r>
      <w:proofErr w:type="gramStart"/>
      <w:r w:rsidRPr="009A371B">
        <w:rPr>
          <w:rFonts w:ascii="Times New Roman" w:eastAsia="Times New Roman" w:hAnsi="Times New Roman" w:cs="Times New Roman"/>
          <w:b/>
          <w:bCs/>
        </w:rPr>
        <w:t>decision, but</w:t>
      </w:r>
      <w:proofErr w:type="gramEnd"/>
      <w:r w:rsidRPr="009A371B">
        <w:rPr>
          <w:rFonts w:ascii="Times New Roman" w:eastAsia="Times New Roman" w:hAnsi="Times New Roman" w:cs="Times New Roman"/>
          <w:b/>
          <w:bCs/>
        </w:rPr>
        <w:t xml:space="preserve"> be precise about exactly how the number will be determined.</w:t>
      </w:r>
    </w:p>
    <w:p w14:paraId="60DDE398" w14:textId="04906CA0"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rPr>
        <w:t xml:space="preserve">We will keep the study open until </w:t>
      </w:r>
      <w:commentRangeStart w:id="55"/>
      <w:r w:rsidRPr="009A371B">
        <w:rPr>
          <w:rFonts w:ascii="Times New Roman" w:eastAsia="Times New Roman" w:hAnsi="Times New Roman" w:cs="Times New Roman"/>
        </w:rPr>
        <w:t xml:space="preserve">500 responses </w:t>
      </w:r>
      <w:commentRangeEnd w:id="55"/>
      <w:r w:rsidR="001304CC">
        <w:rPr>
          <w:rStyle w:val="CommentReference"/>
        </w:rPr>
        <w:commentReference w:id="55"/>
      </w:r>
      <w:r w:rsidRPr="009A371B">
        <w:rPr>
          <w:rFonts w:ascii="Times New Roman" w:eastAsia="Times New Roman" w:hAnsi="Times New Roman" w:cs="Times New Roman"/>
        </w:rPr>
        <w:t xml:space="preserve">have been collected. </w:t>
      </w:r>
    </w:p>
    <w:p w14:paraId="3B7124F2"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8) Anything else you would like to pre-register? (e.g., secondary analyses, variables collected for exploratory purposes, unusual analyses planned?) </w:t>
      </w:r>
    </w:p>
    <w:p w14:paraId="468F8486" w14:textId="77777777" w:rsidR="00C928BA" w:rsidRDefault="009A371B" w:rsidP="009A371B">
      <w:pPr>
        <w:spacing w:before="100" w:beforeAutospacing="1" w:after="100" w:afterAutospacing="1"/>
        <w:rPr>
          <w:ins w:id="56" w:author="De Freitas, Julian" w:date="2023-03-20T22:07:00Z"/>
          <w:rFonts w:ascii="Times New Roman" w:eastAsia="Times New Roman" w:hAnsi="Times New Roman" w:cs="Times New Roman"/>
        </w:rPr>
      </w:pPr>
      <w:r w:rsidRPr="009A371B">
        <w:rPr>
          <w:rFonts w:ascii="Times New Roman" w:eastAsia="Times New Roman" w:hAnsi="Times New Roman" w:cs="Times New Roman"/>
        </w:rPr>
        <w:t>We will include some demographic questions but nothing identifiable</w:t>
      </w:r>
      <w:r w:rsidR="00C928BA">
        <w:rPr>
          <w:rFonts w:ascii="Times New Roman" w:eastAsia="Times New Roman" w:hAnsi="Times New Roman" w:cs="Times New Roman"/>
        </w:rPr>
        <w:t xml:space="preserve"> (age, gender, whether they have a </w:t>
      </w:r>
      <w:proofErr w:type="spellStart"/>
      <w:r w:rsidR="00C928BA">
        <w:rPr>
          <w:rFonts w:ascii="Times New Roman" w:eastAsia="Times New Roman" w:hAnsi="Times New Roman" w:cs="Times New Roman"/>
        </w:rPr>
        <w:t>drivers</w:t>
      </w:r>
      <w:proofErr w:type="spellEnd"/>
      <w:r w:rsidR="00C928BA">
        <w:rPr>
          <w:rFonts w:ascii="Times New Roman" w:eastAsia="Times New Roman" w:hAnsi="Times New Roman" w:cs="Times New Roman"/>
        </w:rPr>
        <w:t xml:space="preserve"> license)</w:t>
      </w:r>
      <w:r w:rsidR="00C928BA" w:rsidRPr="009A371B">
        <w:rPr>
          <w:rFonts w:ascii="Times New Roman" w:eastAsia="Times New Roman" w:hAnsi="Times New Roman" w:cs="Times New Roman"/>
        </w:rPr>
        <w:t>. We will also ask participants how familiar they are with AVs</w:t>
      </w:r>
      <w:r w:rsidR="00C928BA">
        <w:rPr>
          <w:rFonts w:ascii="Times New Roman" w:eastAsia="Times New Roman" w:hAnsi="Times New Roman" w:cs="Times New Roman"/>
        </w:rPr>
        <w:t xml:space="preserve"> on a 100-point scale with endpoints, 0- Very little and 100- A lot. These will be included as covariates in additional exploratory analyses as robustness checks. </w:t>
      </w:r>
      <w:commentRangeStart w:id="57"/>
    </w:p>
    <w:p w14:paraId="5595647F" w14:textId="1A20DCEA" w:rsidR="001304CC" w:rsidRDefault="001304CC" w:rsidP="009A371B">
      <w:pPr>
        <w:spacing w:before="100" w:beforeAutospacing="1" w:after="100" w:afterAutospacing="1"/>
        <w:rPr>
          <w:rFonts w:ascii="Times New Roman" w:eastAsia="Times New Roman" w:hAnsi="Times New Roman" w:cs="Times New Roman"/>
        </w:rPr>
      </w:pPr>
      <w:ins w:id="58" w:author="De Freitas, Julian" w:date="2023-03-20T22:07:00Z">
        <w:r>
          <w:rPr>
            <w:rFonts w:ascii="Times New Roman" w:eastAsia="Times New Roman" w:hAnsi="Times New Roman" w:cs="Times New Roman"/>
          </w:rPr>
          <w:t>…</w:t>
        </w:r>
        <w:commentRangeEnd w:id="57"/>
        <w:r>
          <w:rPr>
            <w:rStyle w:val="CommentReference"/>
          </w:rPr>
          <w:commentReference w:id="57"/>
        </w:r>
      </w:ins>
    </w:p>
    <w:p w14:paraId="55E3A8D8" w14:textId="2F50B72A" w:rsidR="009A371B" w:rsidRPr="009A371B" w:rsidRDefault="009A371B" w:rsidP="009A371B">
      <w:pPr>
        <w:spacing w:before="100" w:beforeAutospacing="1" w:after="100" w:afterAutospacing="1"/>
        <w:rPr>
          <w:rFonts w:ascii="Times New Roman" w:eastAsia="Times New Roman" w:hAnsi="Times New Roman" w:cs="Times New Roman"/>
        </w:rPr>
      </w:pPr>
      <w:commentRangeStart w:id="59"/>
      <w:r w:rsidRPr="009A371B">
        <w:rPr>
          <w:rFonts w:ascii="Times New Roman" w:eastAsia="Times New Roman" w:hAnsi="Times New Roman" w:cs="Times New Roman"/>
        </w:rPr>
        <w:t xml:space="preserve">Version of AsPredicted Questions: 2.00 </w:t>
      </w:r>
      <w:commentRangeEnd w:id="59"/>
      <w:r w:rsidR="001304CC">
        <w:rPr>
          <w:rStyle w:val="CommentReference"/>
        </w:rPr>
        <w:commentReference w:id="59"/>
      </w:r>
    </w:p>
    <w:p w14:paraId="19D14ED9" w14:textId="77777777" w:rsidR="009A371B" w:rsidRPr="009A371B" w:rsidRDefault="009A371B" w:rsidP="009A371B">
      <w:pPr>
        <w:spacing w:before="100" w:beforeAutospacing="1" w:after="100" w:afterAutospacing="1"/>
        <w:rPr>
          <w:rFonts w:ascii="Times New Roman" w:eastAsia="Times New Roman" w:hAnsi="Times New Roman" w:cs="Times New Roman"/>
        </w:rPr>
      </w:pPr>
      <w:r w:rsidRPr="009A371B">
        <w:rPr>
          <w:rFonts w:ascii="Times New Roman" w:eastAsia="Times New Roman" w:hAnsi="Times New Roman" w:cs="Times New Roman"/>
          <w:b/>
          <w:bCs/>
        </w:rPr>
        <w:t xml:space="preserve">available at: THIS IS BUT AN EPHEMERAL PREVIEW </w:t>
      </w:r>
    </w:p>
    <w:p w14:paraId="3522268B" w14:textId="77777777" w:rsidR="002C0D74" w:rsidRPr="002939ED" w:rsidRDefault="002C0D74">
      <w:pPr>
        <w:rPr>
          <w:rFonts w:ascii="Times New Roman" w:hAnsi="Times New Roman" w:cs="Times New Roman"/>
        </w:rPr>
      </w:pPr>
    </w:p>
    <w:sectPr w:rsidR="002C0D74" w:rsidRPr="002939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De Freitas, Julian" w:date="2023-03-20T16:14:00Z" w:initials="JD">
    <w:p w14:paraId="50C7DB23" w14:textId="77777777" w:rsidR="001304CC" w:rsidRDefault="002A68A2" w:rsidP="006E081A">
      <w:r>
        <w:rPr>
          <w:rStyle w:val="CommentReference"/>
        </w:rPr>
        <w:annotationRef/>
      </w:r>
      <w:r w:rsidR="001304CC">
        <w:rPr>
          <w:sz w:val="20"/>
          <w:szCs w:val="20"/>
        </w:rPr>
        <w:t xml:space="preserve">Not sure what you mean by “differ” here. </w:t>
      </w:r>
    </w:p>
  </w:comment>
  <w:comment w:id="54" w:author="De Freitas, Julian" w:date="2023-03-20T22:04:00Z" w:initials="JD">
    <w:p w14:paraId="6D583DB5" w14:textId="77777777" w:rsidR="001304CC" w:rsidRDefault="001304CC" w:rsidP="000C0767">
      <w:r>
        <w:rPr>
          <w:rStyle w:val="CommentReference"/>
        </w:rPr>
        <w:annotationRef/>
      </w:r>
      <w:r>
        <w:rPr>
          <w:color w:val="000000"/>
          <w:sz w:val="20"/>
          <w:szCs w:val="20"/>
        </w:rPr>
        <w:t xml:space="preserve">I’m not sure what this is referring to. </w:t>
      </w:r>
    </w:p>
  </w:comment>
  <w:comment w:id="50" w:author="De Freitas, Julian" w:date="2023-03-20T22:05:00Z" w:initials="JD">
    <w:p w14:paraId="3FE931FB" w14:textId="77777777" w:rsidR="001304CC" w:rsidRDefault="001304CC" w:rsidP="008870B6">
      <w:r>
        <w:rPr>
          <w:rStyle w:val="CommentReference"/>
        </w:rPr>
        <w:annotationRef/>
      </w:r>
      <w:r>
        <w:rPr>
          <w:color w:val="000000"/>
          <w:sz w:val="20"/>
          <w:szCs w:val="20"/>
        </w:rPr>
        <w:t xml:space="preserve">Let’s discuss. We may want to include a measure about perceived misinformation. </w:t>
      </w:r>
    </w:p>
  </w:comment>
  <w:comment w:id="55" w:author="De Freitas, Julian" w:date="2023-03-20T22:06:00Z" w:initials="JD">
    <w:p w14:paraId="5E183973" w14:textId="77777777" w:rsidR="001304CC" w:rsidRDefault="001304CC" w:rsidP="00887F26">
      <w:r>
        <w:rPr>
          <w:rStyle w:val="CommentReference"/>
        </w:rPr>
        <w:annotationRef/>
      </w:r>
      <w:r>
        <w:rPr>
          <w:color w:val="000000"/>
          <w:sz w:val="20"/>
          <w:szCs w:val="20"/>
        </w:rPr>
        <w:t>Is this the correct number consistent with the number of participants per condition in our earlier studies?</w:t>
      </w:r>
    </w:p>
  </w:comment>
  <w:comment w:id="57" w:author="De Freitas, Julian" w:date="2023-03-20T22:07:00Z" w:initials="JD">
    <w:p w14:paraId="363C8594" w14:textId="77777777" w:rsidR="001304CC" w:rsidRDefault="001304CC" w:rsidP="00E0294E">
      <w:r>
        <w:rPr>
          <w:rStyle w:val="CommentReference"/>
        </w:rPr>
        <w:annotationRef/>
      </w:r>
      <w:r>
        <w:rPr>
          <w:color w:val="000000"/>
          <w:sz w:val="20"/>
          <w:szCs w:val="20"/>
        </w:rPr>
        <w:t xml:space="preserve">Didn’t we also include an individual difference measure on views about being misinformed. Please check if we’re missing anything else. </w:t>
      </w:r>
    </w:p>
  </w:comment>
  <w:comment w:id="59" w:author="De Freitas, Julian" w:date="2023-03-20T22:06:00Z" w:initials="JD">
    <w:p w14:paraId="18EE2BC5" w14:textId="2B77CA83" w:rsidR="001304CC" w:rsidRDefault="001304CC" w:rsidP="004A1552">
      <w:r>
        <w:rPr>
          <w:rStyle w:val="CommentReference"/>
        </w:rPr>
        <w:annotationRef/>
      </w:r>
      <w:r>
        <w:rPr>
          <w:color w:val="000000"/>
          <w:sz w:val="20"/>
          <w:szCs w:val="20"/>
        </w:rPr>
        <w:t xml:space="preserve">What is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7DB23" w15:done="0"/>
  <w15:commentEx w15:paraId="6D583DB5" w15:done="0"/>
  <w15:commentEx w15:paraId="3FE931FB" w15:done="0"/>
  <w15:commentEx w15:paraId="5E183973" w15:done="0"/>
  <w15:commentEx w15:paraId="363C8594" w15:done="0"/>
  <w15:commentEx w15:paraId="18EE2B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4E2" w16cex:dateUtc="2023-03-20T20:14:00Z"/>
  <w16cex:commentExtensible w16cex:durableId="27C356F0" w16cex:dateUtc="2023-03-21T02:04:00Z"/>
  <w16cex:commentExtensible w16cex:durableId="27C35730" w16cex:dateUtc="2023-03-21T02:05:00Z"/>
  <w16cex:commentExtensible w16cex:durableId="27C35761" w16cex:dateUtc="2023-03-21T02:06:00Z"/>
  <w16cex:commentExtensible w16cex:durableId="27C357A3" w16cex:dateUtc="2023-03-21T02:07:00Z"/>
  <w16cex:commentExtensible w16cex:durableId="27C35770" w16cex:dateUtc="2023-03-2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7DB23" w16cid:durableId="27C304E2"/>
  <w16cid:commentId w16cid:paraId="6D583DB5" w16cid:durableId="27C356F0"/>
  <w16cid:commentId w16cid:paraId="3FE931FB" w16cid:durableId="27C35730"/>
  <w16cid:commentId w16cid:paraId="5E183973" w16cid:durableId="27C35761"/>
  <w16cid:commentId w16cid:paraId="363C8594" w16cid:durableId="27C357A3"/>
  <w16cid:commentId w16cid:paraId="18EE2BC5" w16cid:durableId="27C357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 Freitas, Julian">
    <w15:presenceInfo w15:providerId="AD" w15:userId="S::jdefreitas@hbs.edu::c84f1c70-9f58-438e-b9f7-bc284081a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1B"/>
    <w:rsid w:val="00116A0C"/>
    <w:rsid w:val="001304CC"/>
    <w:rsid w:val="00253120"/>
    <w:rsid w:val="002939ED"/>
    <w:rsid w:val="002A68A2"/>
    <w:rsid w:val="002C0D74"/>
    <w:rsid w:val="002E7A10"/>
    <w:rsid w:val="0050353F"/>
    <w:rsid w:val="005209FC"/>
    <w:rsid w:val="005904C8"/>
    <w:rsid w:val="005929FD"/>
    <w:rsid w:val="00626BC7"/>
    <w:rsid w:val="00782E30"/>
    <w:rsid w:val="00806FD5"/>
    <w:rsid w:val="0086397B"/>
    <w:rsid w:val="009A371B"/>
    <w:rsid w:val="009F7FA7"/>
    <w:rsid w:val="00B343DC"/>
    <w:rsid w:val="00BA5528"/>
    <w:rsid w:val="00C928BA"/>
    <w:rsid w:val="00E83C15"/>
    <w:rsid w:val="00EE0AF2"/>
    <w:rsid w:val="00F5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2520B"/>
  <w15:chartTrackingRefBased/>
  <w15:docId w15:val="{E8064582-25F7-214F-A243-0D065528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71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0353F"/>
  </w:style>
  <w:style w:type="character" w:styleId="CommentReference">
    <w:name w:val="annotation reference"/>
    <w:basedOn w:val="DefaultParagraphFont"/>
    <w:uiPriority w:val="99"/>
    <w:semiHidden/>
    <w:unhideWhenUsed/>
    <w:rsid w:val="002A68A2"/>
    <w:rPr>
      <w:sz w:val="16"/>
      <w:szCs w:val="16"/>
    </w:rPr>
  </w:style>
  <w:style w:type="paragraph" w:styleId="CommentText">
    <w:name w:val="annotation text"/>
    <w:basedOn w:val="Normal"/>
    <w:link w:val="CommentTextChar"/>
    <w:uiPriority w:val="99"/>
    <w:semiHidden/>
    <w:unhideWhenUsed/>
    <w:rsid w:val="002A68A2"/>
    <w:rPr>
      <w:sz w:val="20"/>
      <w:szCs w:val="20"/>
    </w:rPr>
  </w:style>
  <w:style w:type="character" w:customStyle="1" w:styleId="CommentTextChar">
    <w:name w:val="Comment Text Char"/>
    <w:basedOn w:val="DefaultParagraphFont"/>
    <w:link w:val="CommentText"/>
    <w:uiPriority w:val="99"/>
    <w:semiHidden/>
    <w:rsid w:val="002A68A2"/>
    <w:rPr>
      <w:sz w:val="20"/>
      <w:szCs w:val="20"/>
    </w:rPr>
  </w:style>
  <w:style w:type="paragraph" w:styleId="CommentSubject">
    <w:name w:val="annotation subject"/>
    <w:basedOn w:val="CommentText"/>
    <w:next w:val="CommentText"/>
    <w:link w:val="CommentSubjectChar"/>
    <w:uiPriority w:val="99"/>
    <w:semiHidden/>
    <w:unhideWhenUsed/>
    <w:rsid w:val="002A68A2"/>
    <w:rPr>
      <w:b/>
      <w:bCs/>
    </w:rPr>
  </w:style>
  <w:style w:type="character" w:customStyle="1" w:styleId="CommentSubjectChar">
    <w:name w:val="Comment Subject Char"/>
    <w:basedOn w:val="CommentTextChar"/>
    <w:link w:val="CommentSubject"/>
    <w:uiPriority w:val="99"/>
    <w:semiHidden/>
    <w:rsid w:val="002A68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51504">
      <w:bodyDiv w:val="1"/>
      <w:marLeft w:val="0"/>
      <w:marRight w:val="0"/>
      <w:marTop w:val="0"/>
      <w:marBottom w:val="0"/>
      <w:divBdr>
        <w:top w:val="none" w:sz="0" w:space="0" w:color="auto"/>
        <w:left w:val="none" w:sz="0" w:space="0" w:color="auto"/>
        <w:bottom w:val="none" w:sz="0" w:space="0" w:color="auto"/>
        <w:right w:val="none" w:sz="0" w:space="0" w:color="auto"/>
      </w:divBdr>
      <w:divsChild>
        <w:div w:id="1450932861">
          <w:marLeft w:val="0"/>
          <w:marRight w:val="0"/>
          <w:marTop w:val="0"/>
          <w:marBottom w:val="0"/>
          <w:divBdr>
            <w:top w:val="none" w:sz="0" w:space="0" w:color="auto"/>
            <w:left w:val="none" w:sz="0" w:space="0" w:color="auto"/>
            <w:bottom w:val="none" w:sz="0" w:space="0" w:color="auto"/>
            <w:right w:val="none" w:sz="0" w:space="0" w:color="auto"/>
          </w:divBdr>
          <w:divsChild>
            <w:div w:id="1951818278">
              <w:marLeft w:val="0"/>
              <w:marRight w:val="0"/>
              <w:marTop w:val="0"/>
              <w:marBottom w:val="0"/>
              <w:divBdr>
                <w:top w:val="none" w:sz="0" w:space="0" w:color="auto"/>
                <w:left w:val="none" w:sz="0" w:space="0" w:color="auto"/>
                <w:bottom w:val="none" w:sz="0" w:space="0" w:color="auto"/>
                <w:right w:val="none" w:sz="0" w:space="0" w:color="auto"/>
              </w:divBdr>
              <w:divsChild>
                <w:div w:id="870415821">
                  <w:marLeft w:val="0"/>
                  <w:marRight w:val="0"/>
                  <w:marTop w:val="0"/>
                  <w:marBottom w:val="0"/>
                  <w:divBdr>
                    <w:top w:val="none" w:sz="0" w:space="0" w:color="auto"/>
                    <w:left w:val="none" w:sz="0" w:space="0" w:color="auto"/>
                    <w:bottom w:val="none" w:sz="0" w:space="0" w:color="auto"/>
                    <w:right w:val="none" w:sz="0" w:space="0" w:color="auto"/>
                  </w:divBdr>
                </w:div>
                <w:div w:id="1241986774">
                  <w:marLeft w:val="0"/>
                  <w:marRight w:val="0"/>
                  <w:marTop w:val="0"/>
                  <w:marBottom w:val="0"/>
                  <w:divBdr>
                    <w:top w:val="none" w:sz="0" w:space="0" w:color="auto"/>
                    <w:left w:val="none" w:sz="0" w:space="0" w:color="auto"/>
                    <w:bottom w:val="none" w:sz="0" w:space="0" w:color="auto"/>
                    <w:right w:val="none" w:sz="0" w:space="0" w:color="auto"/>
                  </w:divBdr>
                </w:div>
                <w:div w:id="1294630186">
                  <w:marLeft w:val="0"/>
                  <w:marRight w:val="0"/>
                  <w:marTop w:val="0"/>
                  <w:marBottom w:val="0"/>
                  <w:divBdr>
                    <w:top w:val="none" w:sz="0" w:space="0" w:color="auto"/>
                    <w:left w:val="none" w:sz="0" w:space="0" w:color="auto"/>
                    <w:bottom w:val="none" w:sz="0" w:space="0" w:color="auto"/>
                    <w:right w:val="none" w:sz="0" w:space="0" w:color="auto"/>
                  </w:divBdr>
                </w:div>
              </w:divsChild>
            </w:div>
            <w:div w:id="508761657">
              <w:marLeft w:val="0"/>
              <w:marRight w:val="0"/>
              <w:marTop w:val="0"/>
              <w:marBottom w:val="0"/>
              <w:divBdr>
                <w:top w:val="none" w:sz="0" w:space="0" w:color="auto"/>
                <w:left w:val="none" w:sz="0" w:space="0" w:color="auto"/>
                <w:bottom w:val="none" w:sz="0" w:space="0" w:color="auto"/>
                <w:right w:val="none" w:sz="0" w:space="0" w:color="auto"/>
              </w:divBdr>
              <w:divsChild>
                <w:div w:id="1825930219">
                  <w:marLeft w:val="0"/>
                  <w:marRight w:val="0"/>
                  <w:marTop w:val="0"/>
                  <w:marBottom w:val="0"/>
                  <w:divBdr>
                    <w:top w:val="none" w:sz="0" w:space="0" w:color="auto"/>
                    <w:left w:val="none" w:sz="0" w:space="0" w:color="auto"/>
                    <w:bottom w:val="none" w:sz="0" w:space="0" w:color="auto"/>
                    <w:right w:val="none" w:sz="0" w:space="0" w:color="auto"/>
                  </w:divBdr>
                </w:div>
              </w:divsChild>
            </w:div>
            <w:div w:id="1933123489">
              <w:marLeft w:val="0"/>
              <w:marRight w:val="0"/>
              <w:marTop w:val="0"/>
              <w:marBottom w:val="0"/>
              <w:divBdr>
                <w:top w:val="none" w:sz="0" w:space="0" w:color="auto"/>
                <w:left w:val="none" w:sz="0" w:space="0" w:color="auto"/>
                <w:bottom w:val="none" w:sz="0" w:space="0" w:color="auto"/>
                <w:right w:val="none" w:sz="0" w:space="0" w:color="auto"/>
              </w:divBdr>
              <w:divsChild>
                <w:div w:id="154735360">
                  <w:marLeft w:val="0"/>
                  <w:marRight w:val="0"/>
                  <w:marTop w:val="0"/>
                  <w:marBottom w:val="0"/>
                  <w:divBdr>
                    <w:top w:val="none" w:sz="0" w:space="0" w:color="auto"/>
                    <w:left w:val="none" w:sz="0" w:space="0" w:color="auto"/>
                    <w:bottom w:val="none" w:sz="0" w:space="0" w:color="auto"/>
                    <w:right w:val="none" w:sz="0" w:space="0" w:color="auto"/>
                  </w:divBdr>
                </w:div>
              </w:divsChild>
            </w:div>
            <w:div w:id="1884126469">
              <w:marLeft w:val="0"/>
              <w:marRight w:val="0"/>
              <w:marTop w:val="0"/>
              <w:marBottom w:val="0"/>
              <w:divBdr>
                <w:top w:val="none" w:sz="0" w:space="0" w:color="auto"/>
                <w:left w:val="none" w:sz="0" w:space="0" w:color="auto"/>
                <w:bottom w:val="none" w:sz="0" w:space="0" w:color="auto"/>
                <w:right w:val="none" w:sz="0" w:space="0" w:color="auto"/>
              </w:divBdr>
              <w:divsChild>
                <w:div w:id="25259325">
                  <w:marLeft w:val="0"/>
                  <w:marRight w:val="0"/>
                  <w:marTop w:val="0"/>
                  <w:marBottom w:val="0"/>
                  <w:divBdr>
                    <w:top w:val="none" w:sz="0" w:space="0" w:color="auto"/>
                    <w:left w:val="none" w:sz="0" w:space="0" w:color="auto"/>
                    <w:bottom w:val="none" w:sz="0" w:space="0" w:color="auto"/>
                    <w:right w:val="none" w:sz="0" w:space="0" w:color="auto"/>
                  </w:divBdr>
                </w:div>
              </w:divsChild>
            </w:div>
            <w:div w:id="37243931">
              <w:marLeft w:val="0"/>
              <w:marRight w:val="0"/>
              <w:marTop w:val="0"/>
              <w:marBottom w:val="0"/>
              <w:divBdr>
                <w:top w:val="none" w:sz="0" w:space="0" w:color="auto"/>
                <w:left w:val="none" w:sz="0" w:space="0" w:color="auto"/>
                <w:bottom w:val="none" w:sz="0" w:space="0" w:color="auto"/>
                <w:right w:val="none" w:sz="0" w:space="0" w:color="auto"/>
              </w:divBdr>
              <w:divsChild>
                <w:div w:id="1714960294">
                  <w:marLeft w:val="0"/>
                  <w:marRight w:val="0"/>
                  <w:marTop w:val="0"/>
                  <w:marBottom w:val="0"/>
                  <w:divBdr>
                    <w:top w:val="none" w:sz="0" w:space="0" w:color="auto"/>
                    <w:left w:val="none" w:sz="0" w:space="0" w:color="auto"/>
                    <w:bottom w:val="none" w:sz="0" w:space="0" w:color="auto"/>
                    <w:right w:val="none" w:sz="0" w:space="0" w:color="auto"/>
                  </w:divBdr>
                </w:div>
              </w:divsChild>
            </w:div>
            <w:div w:id="664406078">
              <w:marLeft w:val="0"/>
              <w:marRight w:val="0"/>
              <w:marTop w:val="0"/>
              <w:marBottom w:val="0"/>
              <w:divBdr>
                <w:top w:val="none" w:sz="0" w:space="0" w:color="auto"/>
                <w:left w:val="none" w:sz="0" w:space="0" w:color="auto"/>
                <w:bottom w:val="none" w:sz="0" w:space="0" w:color="auto"/>
                <w:right w:val="none" w:sz="0" w:space="0" w:color="auto"/>
              </w:divBdr>
              <w:divsChild>
                <w:div w:id="1152720696">
                  <w:marLeft w:val="0"/>
                  <w:marRight w:val="0"/>
                  <w:marTop w:val="0"/>
                  <w:marBottom w:val="0"/>
                  <w:divBdr>
                    <w:top w:val="none" w:sz="0" w:space="0" w:color="auto"/>
                    <w:left w:val="none" w:sz="0" w:space="0" w:color="auto"/>
                    <w:bottom w:val="none" w:sz="0" w:space="0" w:color="auto"/>
                    <w:right w:val="none" w:sz="0" w:space="0" w:color="auto"/>
                  </w:divBdr>
                </w:div>
                <w:div w:id="1116294297">
                  <w:marLeft w:val="0"/>
                  <w:marRight w:val="0"/>
                  <w:marTop w:val="0"/>
                  <w:marBottom w:val="0"/>
                  <w:divBdr>
                    <w:top w:val="none" w:sz="0" w:space="0" w:color="auto"/>
                    <w:left w:val="none" w:sz="0" w:space="0" w:color="auto"/>
                    <w:bottom w:val="none" w:sz="0" w:space="0" w:color="auto"/>
                    <w:right w:val="none" w:sz="0" w:space="0" w:color="auto"/>
                  </w:divBdr>
                </w:div>
              </w:divsChild>
            </w:div>
            <w:div w:id="861936410">
              <w:marLeft w:val="0"/>
              <w:marRight w:val="0"/>
              <w:marTop w:val="0"/>
              <w:marBottom w:val="0"/>
              <w:divBdr>
                <w:top w:val="none" w:sz="0" w:space="0" w:color="auto"/>
                <w:left w:val="none" w:sz="0" w:space="0" w:color="auto"/>
                <w:bottom w:val="none" w:sz="0" w:space="0" w:color="auto"/>
                <w:right w:val="none" w:sz="0" w:space="0" w:color="auto"/>
              </w:divBdr>
              <w:divsChild>
                <w:div w:id="8354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 Freitas, Julian</cp:lastModifiedBy>
  <cp:revision>2</cp:revision>
  <dcterms:created xsi:type="dcterms:W3CDTF">2023-03-21T02:07:00Z</dcterms:created>
  <dcterms:modified xsi:type="dcterms:W3CDTF">2023-03-21T02:07:00Z</dcterms:modified>
</cp:coreProperties>
</file>